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87518934"/>
        <w:docPartObj>
          <w:docPartGallery w:val="Cover Pages"/>
          <w:docPartUnique/>
        </w:docPartObj>
      </w:sdtPr>
      <w:sdtContent>
        <w:p w14:paraId="44B71F4F" w14:textId="29914BFA" w:rsidR="00711569" w:rsidRDefault="0049479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43E31E0F" wp14:editId="348304CE">
                    <wp:simplePos x="0" y="0"/>
                    <wp:positionH relativeFrom="page">
                      <wp:posOffset>910590</wp:posOffset>
                    </wp:positionH>
                    <wp:positionV relativeFrom="margin">
                      <wp:align>top</wp:align>
                    </wp:positionV>
                    <wp:extent cx="6290310" cy="8130540"/>
                    <wp:effectExtent l="0" t="0" r="0" b="381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290310" cy="813054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A3866B" w14:textId="77777777" w:rsidR="00711569" w:rsidRDefault="0071156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3E31E0F" id="Rectangle 466" o:spid="_x0000_s1026" style="position:absolute;margin-left:71.7pt;margin-top:0;width:495.3pt;height:640.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04A3866B" w14:textId="77777777" w:rsidR="00711569" w:rsidRDefault="00711569"/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7115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038FA82" wp14:editId="35151E3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38CAC5A" w14:textId="21AD983E" w:rsidR="00711569" w:rsidRDefault="00711569" w:rsidP="00711569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This is the Author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38FA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7" type="#_x0000_t202" style="position:absolute;margin-left:0;margin-top:0;width:220.3pt;height:21.15pt;z-index:251667456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" filled="f" stroked="f" strokeweight=".5pt">
                    <v:textbox style="mso-fit-shape-to-text:t">
                      <w:txbxContent>
                        <w:p w14:paraId="338CAC5A" w14:textId="21AD983E" w:rsidR="00711569" w:rsidRDefault="00711569" w:rsidP="00711569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This is the Author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115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77DE5AF" wp14:editId="03E1121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682B9E" w14:textId="3ADEEABC" w:rsidR="00711569" w:rsidRDefault="00711569" w:rsidP="0071156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This is an engaging title page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77DE5AF" id="Rectangle 467" o:spid="_x0000_s1028" style="position:absolute;margin-left:0;margin-top:0;width:226.45pt;height:237.6pt;z-index:251663360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13682B9E" w14:textId="3ADEEABC" w:rsidR="00711569" w:rsidRDefault="00711569" w:rsidP="0071156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This is an engaging title page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115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C7EBF16" wp14:editId="55758F9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D4461E7" id="Rectangle 468" o:spid="_x0000_s1026" style="position:absolute;margin-left:0;margin-top:0;width:244.8pt;height:554.4pt;z-index:251662336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7115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A11D97D" wp14:editId="39D1572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D15CF9A" id="Rectangle 469" o:spid="_x0000_s1026" style="position:absolute;margin-left:0;margin-top:0;width:226.45pt;height:9.35pt;z-index:251665408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="007115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F08EBE7" wp14:editId="044EBF0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5B576FE" w14:textId="3B569532" w:rsidR="00711569" w:rsidRDefault="00711569" w:rsidP="00711569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My Document Title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DA2A412" w14:textId="2A9F0B12" w:rsidR="00711569" w:rsidRDefault="00711569" w:rsidP="0071156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My Document Subtitle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F08EBE7" id="Text Box 470" o:spid="_x0000_s1029" type="#_x0000_t202" style="position:absolute;margin-left:0;margin-top:0;width:220.3pt;height:194.9pt;z-index:251664384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5B576FE" w14:textId="3B569532" w:rsidR="00711569" w:rsidRDefault="00711569" w:rsidP="00711569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My Document Title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DA2A412" w14:textId="2A9F0B12" w:rsidR="00711569" w:rsidRDefault="00711569" w:rsidP="00711569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My Document Subtitle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497EA8" w14:textId="253CF686" w:rsidR="00711569" w:rsidRDefault="00711569">
          <w:r>
            <w:br w:type="page"/>
          </w:r>
        </w:p>
      </w:sdtContent>
    </w:sdt>
    <w:sdt>
      <w:sdtPr>
        <w:id w:val="-9274951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TW"/>
        </w:rPr>
      </w:sdtEndPr>
      <w:sdtContent>
        <w:p w14:paraId="7CE430A1" w14:textId="013188DE" w:rsidR="0049479F" w:rsidRDefault="0049479F">
          <w:pPr>
            <w:pStyle w:val="TOCHeading"/>
          </w:pPr>
          <w:r>
            <w:t>Contents</w:t>
          </w:r>
        </w:p>
        <w:p w14:paraId="36F4886F" w14:textId="64DE0044" w:rsidR="0049479F" w:rsidRDefault="0049479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647605" w:history="1">
            <w:r w:rsidRPr="00454652">
              <w:rPr>
                <w:rStyle w:val="Hyperlink"/>
                <w:noProof/>
              </w:rPr>
              <w:t>Heading1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_Toc467647605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2E210" w14:textId="13004ED8" w:rsidR="0049479F" w:rsidRDefault="004947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7647606" w:history="1">
            <w:r w:rsidRPr="00454652">
              <w:rPr>
                <w:rStyle w:val="Hyperlink"/>
                <w:noProof/>
              </w:rPr>
              <w:t>Heading2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_Toc467647606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A970F" w14:textId="0DDD6327" w:rsidR="0049479F" w:rsidRDefault="0049479F">
          <w:r>
            <w:rPr>
              <w:b/>
              <w:bCs/>
              <w:noProof/>
            </w:rPr>
            <w:fldChar w:fldCharType="end"/>
          </w:r>
        </w:p>
      </w:sdtContent>
    </w:sdt>
    <w:p w14:paraId="3C74C203" w14:textId="3917CDC3" w:rsidR="0049479F" w:rsidRDefault="0049479F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67647797" w:history="1">
        <w:r w:rsidRPr="00212BB5">
          <w:rPr>
            <w:rStyle w:val="Hyperlink"/>
            <w:noProof/>
          </w:rPr>
          <w:t>Table 1: Table1 Caption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_Toc467647797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C97A41" w14:textId="613D7C18" w:rsidR="0049479F" w:rsidRDefault="0049479F">
      <w:r>
        <w:fldChar w:fldCharType="end"/>
      </w:r>
    </w:p>
    <w:p w14:paraId="0ECE95CA" w14:textId="4EEA8BDC" w:rsidR="0049479F" w:rsidRDefault="0049479F"/>
    <w:p w14:paraId="4836E461" w14:textId="77777777" w:rsidR="0049479F" w:rsidRDefault="0049479F"/>
    <w:p w14:paraId="54EF84BF" w14:textId="2E63DD8B" w:rsidR="0049479F" w:rsidRDefault="0049479F">
      <w:r>
        <w:br w:type="page"/>
      </w:r>
    </w:p>
    <w:p w14:paraId="48EC6F4D" w14:textId="3176C161" w:rsidR="0049479F" w:rsidRDefault="0049479F"/>
    <w:p w14:paraId="33E56900" w14:textId="77777777" w:rsidR="0049479F" w:rsidRDefault="0049479F"/>
    <w:p w14:paraId="7F7144D9" w14:textId="4BC4B8BA" w:rsidR="006B1ECB" w:rsidRDefault="00814CC8" w:rsidP="00814CC8">
      <w:r>
        <w:t xml:space="preserve">The </w:t>
      </w:r>
      <w:r>
        <w:rPr>
          <w:i/>
          <w:iCs/>
        </w:rPr>
        <w:t>quick</w:t>
      </w:r>
      <w:r>
        <w:t xml:space="preserve"> brown </w:t>
      </w:r>
      <w:r>
        <w:rPr>
          <w:b/>
          <w:bCs/>
        </w:rPr>
        <w:t xml:space="preserve">fox </w:t>
      </w:r>
      <w:r>
        <w:t>j</w:t>
      </w:r>
      <w:r>
        <w:rPr>
          <w:i/>
          <w:iCs/>
        </w:rPr>
        <w:t>um</w:t>
      </w:r>
      <w:r>
        <w:rPr>
          <w:b/>
          <w:bCs/>
          <w:i/>
          <w:iCs/>
        </w:rPr>
        <w:t>ped</w:t>
      </w:r>
      <w:r>
        <w:t xml:space="preserve"> over the lazy brown </w:t>
      </w:r>
      <w:ins w:id="0" w:author="Allison, Timothy B." w:date="2016-11-22T13:45:00Z">
        <w:r>
          <w:t>dog</w:t>
        </w:r>
      </w:ins>
      <w:del w:id="1" w:author="Allison, Timothy B." w:date="2016-11-22T13:45:00Z">
        <w:r w:rsidDel="00814CC8">
          <w:delText>frog</w:delText>
        </w:r>
      </w:del>
      <w:r>
        <w:t>.</w:t>
      </w:r>
    </w:p>
    <w:p w14:paraId="376B3823" w14:textId="77777777" w:rsidR="00814CC8" w:rsidRDefault="00814CC8" w:rsidP="00814CC8">
      <w:pPr>
        <w:pStyle w:val="ListParagraph"/>
        <w:numPr>
          <w:ilvl w:val="0"/>
          <w:numId w:val="1"/>
        </w:numPr>
      </w:pPr>
      <w:r>
        <w:t>this is a basic list 1.</w:t>
      </w:r>
    </w:p>
    <w:p w14:paraId="27556192" w14:textId="77777777" w:rsidR="00814CC8" w:rsidRDefault="00814CC8" w:rsidP="00814CC8">
      <w:pPr>
        <w:pStyle w:val="ListParagraph"/>
        <w:numPr>
          <w:ilvl w:val="0"/>
          <w:numId w:val="1"/>
        </w:numPr>
      </w:pPr>
      <w:r>
        <w:t xml:space="preserve">Really basic </w:t>
      </w:r>
      <w:commentRangeStart w:id="2"/>
      <w:r>
        <w:t>2</w:t>
      </w:r>
      <w:commentRangeEnd w:id="2"/>
      <w:r>
        <w:rPr>
          <w:rStyle w:val="CommentReference"/>
        </w:rPr>
        <w:commentReference w:id="2"/>
      </w:r>
      <w:r>
        <w:t>.</w:t>
      </w:r>
    </w:p>
    <w:p w14:paraId="118CE320" w14:textId="77777777" w:rsidR="00814CC8" w:rsidRDefault="00814CC8" w:rsidP="00814CC8"/>
    <w:p w14:paraId="64F2083B" w14:textId="77777777" w:rsidR="00814CC8" w:rsidRDefault="00814CC8" w:rsidP="00814C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BED150" wp14:editId="0A70AFC0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15764" w14:textId="77777777" w:rsidR="00814CC8" w:rsidRDefault="00814CC8" w:rsidP="00814CC8">
                            <w:r>
                              <w:t>This is a text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BED150" id="Text Box 2" o:spid="_x0000_s1030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HGwOlSkCAABOBAAADgAAAAAAAAAAAAAAAAAuAgAAZHJzL2Uyb0Rv&#10;Yy54bWxQSwECLQAUAAYACAAAACEASFsnctsAAAAHAQAADwAAAAAAAAAAAAAAAACDBAAAZHJzL2Rv&#10;d25yZXYueG1sUEsFBgAAAAAEAAQA8wAAAIsFAAAAAA==&#10;">
                <v:textbox style="mso-fit-shape-to-text:t">
                  <w:txbxContent>
                    <w:p w14:paraId="56615764" w14:textId="77777777" w:rsidR="00814CC8" w:rsidRDefault="00814CC8" w:rsidP="00814CC8">
                      <w:r>
                        <w:t>This is a text 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This should have a footnote</w:t>
      </w:r>
      <w:r>
        <w:rPr>
          <w:rStyle w:val="FootnoteReference"/>
        </w:rPr>
        <w:footnoteReference w:id="1"/>
      </w:r>
    </w:p>
    <w:p w14:paraId="3432B5D2" w14:textId="77777777" w:rsidR="00814CC8" w:rsidRDefault="00814CC8" w:rsidP="00814CC8"/>
    <w:p w14:paraId="385F1ACB" w14:textId="77777777" w:rsidR="00565706" w:rsidRDefault="00565706" w:rsidP="00565706"/>
    <w:p w14:paraId="187612D5" w14:textId="68D40D35" w:rsidR="00814CC8" w:rsidRDefault="00814CC8" w:rsidP="00565706">
      <w:r>
        <w:t xml:space="preserve">This is a hyperlink: </w:t>
      </w:r>
      <w:hyperlink r:id="rId11" w:history="1">
        <w:proofErr w:type="spellStart"/>
        <w:r w:rsidR="00565706" w:rsidRPr="00565706">
          <w:rPr>
            <w:rStyle w:val="Hyperlink"/>
          </w:rPr>
          <w:t>tika</w:t>
        </w:r>
        <w:proofErr w:type="spellEnd"/>
      </w:hyperlink>
    </w:p>
    <w:p w14:paraId="2A0B8B96" w14:textId="0EBDF598" w:rsidR="0049479F" w:rsidRDefault="0049479F" w:rsidP="00565706">
      <w:r>
        <w:t xml:space="preserve">This is a link to a local file: </w:t>
      </w:r>
      <w:hyperlink r:id="rId12" w:history="1">
        <w:r w:rsidRPr="0049479F">
          <w:rPr>
            <w:rStyle w:val="Hyperlink"/>
          </w:rPr>
          <w:t>test.png</w:t>
        </w:r>
      </w:hyperlink>
    </w:p>
    <w:p w14:paraId="72CE58C8" w14:textId="77777777" w:rsidR="0049479F" w:rsidRDefault="0049479F" w:rsidP="00565706"/>
    <w:p w14:paraId="45360452" w14:textId="1A9054D0" w:rsidR="00565706" w:rsidRDefault="00565706" w:rsidP="00565706">
      <w:r>
        <w:t>This is          10 spaces</w:t>
      </w:r>
    </w:p>
    <w:p w14:paraId="04BD2B2E" w14:textId="2CE83448" w:rsidR="00814CC8" w:rsidRDefault="0049479F" w:rsidP="00814CC8">
      <w:r>
        <w:rPr>
          <w:noProof/>
        </w:rPr>
        <w:drawing>
          <wp:inline distT="0" distB="0" distL="0" distR="0" wp14:anchorId="12803AD4" wp14:editId="1E83955D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32A7616" w14:textId="6F011237" w:rsidR="0049479F" w:rsidRDefault="0049479F" w:rsidP="00814CC8"/>
    <w:p w14:paraId="1724BB39" w14:textId="772F3B44" w:rsidR="0049479F" w:rsidRDefault="0049479F" w:rsidP="00814CC8"/>
    <w:p w14:paraId="6A019D6E" w14:textId="30DB363E" w:rsidR="0049479F" w:rsidRDefault="0049479F" w:rsidP="00814CC8"/>
    <w:p w14:paraId="4DD41676" w14:textId="6C7EEA9B" w:rsidR="0049479F" w:rsidRDefault="0049479F" w:rsidP="0049479F">
      <w:pPr>
        <w:pStyle w:val="Caption"/>
        <w:keepNext/>
      </w:pPr>
      <w:bookmarkStart w:id="3" w:name="_Toc467647797"/>
      <w:r>
        <w:lastRenderedPageBreak/>
        <w:t xml:space="preserve">Table </w:t>
      </w:r>
      <w:fldSimple w:instr=" SEQ Table \* ARABIC ">
        <w:r>
          <w:rPr>
            <w:noProof/>
          </w:rPr>
          <w:t>1</w:t>
        </w:r>
      </w:fldSimple>
      <w:r>
        <w:t>: Table1 Caption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4CC8" w14:paraId="788CDAED" w14:textId="77777777" w:rsidTr="00814CC8">
        <w:tc>
          <w:tcPr>
            <w:tcW w:w="3116" w:type="dxa"/>
          </w:tcPr>
          <w:p w14:paraId="682E4738" w14:textId="77777777" w:rsidR="00814CC8" w:rsidRDefault="00814CC8" w:rsidP="00814CC8">
            <w:r>
              <w:t>R1c1</w:t>
            </w:r>
          </w:p>
        </w:tc>
        <w:tc>
          <w:tcPr>
            <w:tcW w:w="3117" w:type="dxa"/>
          </w:tcPr>
          <w:p w14:paraId="526F226F" w14:textId="1CF7A91D" w:rsidR="00814CC8" w:rsidRDefault="00814CC8" w:rsidP="00814CC8">
            <w:r>
              <w:t>R1c2</w:t>
            </w:r>
          </w:p>
        </w:tc>
        <w:tc>
          <w:tcPr>
            <w:tcW w:w="3117" w:type="dxa"/>
          </w:tcPr>
          <w:p w14:paraId="0C88D62B" w14:textId="77777777" w:rsidR="00814CC8" w:rsidRDefault="00814CC8" w:rsidP="00814CC8">
            <w:r>
              <w:t>R1c3</w:t>
            </w:r>
          </w:p>
        </w:tc>
      </w:tr>
      <w:tr w:rsidR="00814CC8" w14:paraId="1E237BC8" w14:textId="77777777" w:rsidTr="00814CC8">
        <w:tc>
          <w:tcPr>
            <w:tcW w:w="3116" w:type="dxa"/>
          </w:tcPr>
          <w:p w14:paraId="4EB7B5DA" w14:textId="77777777" w:rsidR="00814CC8" w:rsidRDefault="00814CC8" w:rsidP="00814CC8"/>
        </w:tc>
        <w:tc>
          <w:tcPr>
            <w:tcW w:w="3117" w:type="dxa"/>
          </w:tcPr>
          <w:p w14:paraId="78C83A7E" w14:textId="77777777" w:rsidR="00814CC8" w:rsidRDefault="00814CC8" w:rsidP="00814CC8"/>
        </w:tc>
        <w:tc>
          <w:tcPr>
            <w:tcW w:w="3117" w:type="dxa"/>
          </w:tcPr>
          <w:p w14:paraId="3478ECDC" w14:textId="77777777" w:rsidR="00814CC8" w:rsidRDefault="00814CC8" w:rsidP="00814CC8"/>
        </w:tc>
      </w:tr>
      <w:tr w:rsidR="00814CC8" w14:paraId="347A9757" w14:textId="77777777" w:rsidTr="00814CC8">
        <w:tc>
          <w:tcPr>
            <w:tcW w:w="3116" w:type="dxa"/>
          </w:tcPr>
          <w:p w14:paraId="5250628D" w14:textId="77777777" w:rsidR="00814CC8" w:rsidRDefault="00814CC8" w:rsidP="00814CC8"/>
        </w:tc>
        <w:tc>
          <w:tcPr>
            <w:tcW w:w="3117" w:type="dxa"/>
          </w:tcPr>
          <w:p w14:paraId="70E18C38" w14:textId="34C3624D" w:rsidR="00814CC8" w:rsidRDefault="00814CC8" w:rsidP="00814CC8"/>
        </w:tc>
        <w:tc>
          <w:tcPr>
            <w:tcW w:w="3117" w:type="dxa"/>
          </w:tcPr>
          <w:p w14:paraId="17CD27BF" w14:textId="77777777" w:rsidR="00814CC8" w:rsidRDefault="00814CC8" w:rsidP="00814CC8"/>
        </w:tc>
      </w:tr>
      <w:tr w:rsidR="00814CC8" w14:paraId="68F3C5E3" w14:textId="77777777" w:rsidTr="00814CC8">
        <w:tc>
          <w:tcPr>
            <w:tcW w:w="3116" w:type="dxa"/>
          </w:tcPr>
          <w:p w14:paraId="5E0CACFC" w14:textId="77777777" w:rsidR="00814CC8" w:rsidRDefault="00814CC8" w:rsidP="00814CC8"/>
        </w:tc>
        <w:tc>
          <w:tcPr>
            <w:tcW w:w="311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81"/>
              <w:gridCol w:w="570"/>
              <w:gridCol w:w="570"/>
              <w:gridCol w:w="570"/>
            </w:tblGrid>
            <w:tr w:rsidR="00814CC8" w14:paraId="496D177E" w14:textId="77777777" w:rsidTr="00814CC8">
              <w:tc>
                <w:tcPr>
                  <w:tcW w:w="722" w:type="dxa"/>
                </w:tcPr>
                <w:p w14:paraId="27552B38" w14:textId="77777777" w:rsidR="00814CC8" w:rsidRDefault="00814CC8" w:rsidP="00814CC8">
                  <w:r>
                    <w:t>Embedded table r1c1</w:t>
                  </w:r>
                </w:p>
              </w:tc>
              <w:tc>
                <w:tcPr>
                  <w:tcW w:w="723" w:type="dxa"/>
                </w:tcPr>
                <w:p w14:paraId="0967DDDC" w14:textId="77777777" w:rsidR="00814CC8" w:rsidRDefault="00814CC8" w:rsidP="00814CC8"/>
              </w:tc>
              <w:tc>
                <w:tcPr>
                  <w:tcW w:w="723" w:type="dxa"/>
                </w:tcPr>
                <w:p w14:paraId="70B70494" w14:textId="33BA09EE" w:rsidR="00814CC8" w:rsidRDefault="00814CC8" w:rsidP="00814CC8"/>
              </w:tc>
              <w:tc>
                <w:tcPr>
                  <w:tcW w:w="723" w:type="dxa"/>
                </w:tcPr>
                <w:p w14:paraId="3837A2CB" w14:textId="77777777" w:rsidR="00814CC8" w:rsidRDefault="00814CC8" w:rsidP="00814CC8"/>
              </w:tc>
            </w:tr>
            <w:tr w:rsidR="00814CC8" w14:paraId="6BAA8ADD" w14:textId="77777777" w:rsidTr="00814CC8">
              <w:tc>
                <w:tcPr>
                  <w:tcW w:w="722" w:type="dxa"/>
                </w:tcPr>
                <w:p w14:paraId="792B1D21" w14:textId="77777777" w:rsidR="00814CC8" w:rsidRDefault="00814CC8" w:rsidP="00814CC8"/>
              </w:tc>
              <w:tc>
                <w:tcPr>
                  <w:tcW w:w="723" w:type="dxa"/>
                </w:tcPr>
                <w:p w14:paraId="06096B76" w14:textId="77777777" w:rsidR="00814CC8" w:rsidRDefault="00814CC8" w:rsidP="00814CC8"/>
              </w:tc>
              <w:tc>
                <w:tcPr>
                  <w:tcW w:w="723" w:type="dxa"/>
                </w:tcPr>
                <w:p w14:paraId="326C33B5" w14:textId="72FA82E1" w:rsidR="00814CC8" w:rsidRDefault="00814CC8" w:rsidP="00814CC8"/>
              </w:tc>
              <w:tc>
                <w:tcPr>
                  <w:tcW w:w="723" w:type="dxa"/>
                </w:tcPr>
                <w:p w14:paraId="7C08762D" w14:textId="77777777" w:rsidR="00814CC8" w:rsidRDefault="00814CC8" w:rsidP="00814CC8"/>
              </w:tc>
            </w:tr>
            <w:tr w:rsidR="00814CC8" w14:paraId="55C3E931" w14:textId="77777777" w:rsidTr="00814CC8">
              <w:tc>
                <w:tcPr>
                  <w:tcW w:w="722" w:type="dxa"/>
                </w:tcPr>
                <w:p w14:paraId="089E3D7E" w14:textId="77777777" w:rsidR="00814CC8" w:rsidRDefault="00814CC8" w:rsidP="00814CC8"/>
              </w:tc>
              <w:tc>
                <w:tcPr>
                  <w:tcW w:w="723" w:type="dxa"/>
                </w:tcPr>
                <w:p w14:paraId="39A9D255" w14:textId="77777777" w:rsidR="00814CC8" w:rsidRDefault="00814CC8" w:rsidP="00814CC8"/>
              </w:tc>
              <w:tc>
                <w:tcPr>
                  <w:tcW w:w="723" w:type="dxa"/>
                </w:tcPr>
                <w:p w14:paraId="42F6CC43" w14:textId="6674C8C0" w:rsidR="00814CC8" w:rsidRDefault="00814CC8" w:rsidP="00814CC8"/>
              </w:tc>
              <w:tc>
                <w:tcPr>
                  <w:tcW w:w="723" w:type="dxa"/>
                </w:tcPr>
                <w:p w14:paraId="110707D3" w14:textId="77777777" w:rsidR="00814CC8" w:rsidRDefault="00814CC8" w:rsidP="00814CC8"/>
              </w:tc>
            </w:tr>
          </w:tbl>
          <w:p w14:paraId="57D5D7D6" w14:textId="77777777" w:rsidR="00814CC8" w:rsidRDefault="00814CC8" w:rsidP="00814CC8"/>
        </w:tc>
        <w:tc>
          <w:tcPr>
            <w:tcW w:w="3117" w:type="dxa"/>
          </w:tcPr>
          <w:p w14:paraId="41C6212E" w14:textId="77777777" w:rsidR="00814CC8" w:rsidRDefault="00814CC8" w:rsidP="00814CC8"/>
        </w:tc>
      </w:tr>
    </w:tbl>
    <w:p w14:paraId="6AFB900C" w14:textId="0FCE6CA9" w:rsidR="00814CC8" w:rsidRDefault="00814CC8" w:rsidP="00814CC8"/>
    <w:p w14:paraId="4FD1FC7E" w14:textId="5588F66C" w:rsidR="00814CC8" w:rsidRDefault="00814CC8" w:rsidP="00814CC8"/>
    <w:p w14:paraId="45D04969" w14:textId="77777777" w:rsidR="00814CC8" w:rsidRDefault="00814CC8" w:rsidP="00814CC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130961" wp14:editId="155BA3A9">
                <wp:simplePos x="0" y="0"/>
                <wp:positionH relativeFrom="column">
                  <wp:posOffset>3787140</wp:posOffset>
                </wp:positionH>
                <wp:positionV relativeFrom="paragraph">
                  <wp:posOffset>189230</wp:posOffset>
                </wp:positionV>
                <wp:extent cx="1676400" cy="9906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9B0BD" w14:textId="77777777" w:rsidR="00814CC8" w:rsidRDefault="00814CC8">
                            <w:r>
                              <w:t>This is text within a 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30961" id="_x0000_s1031" type="#_x0000_t202" style="position:absolute;margin-left:298.2pt;margin-top:14.9pt;width:132pt;height:7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" fillcolor="white [3201]" strokeweight=".5pt">
                <v:textbox>
                  <w:txbxContent>
                    <w:p w14:paraId="3159B0BD" w14:textId="77777777" w:rsidR="00814CC8" w:rsidRDefault="00814CC8">
                      <w:r>
                        <w:t>This is text within a shape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1740" w:dyaOrig="823" w14:anchorId="77A240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87pt;height:41.1pt" o:ole="">
            <v:imagedata r:id="rId14" o:title=""/>
          </v:shape>
          <o:OLEObject Type="Embed" ProgID="Package" ShapeID="_x0000_i1037" DrawAspect="Content" ObjectID="_1541389979" r:id="rId15"/>
        </w:object>
      </w:r>
      <w:r>
        <w:rPr>
          <w:noProof/>
        </w:rPr>
        <w:drawing>
          <wp:inline distT="0" distB="0" distL="0" distR="0" wp14:anchorId="2693E108" wp14:editId="122CA82E">
            <wp:extent cx="1767840" cy="132159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JPEG_commente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893" cy="13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209A" w14:textId="77777777" w:rsidR="00814CC8" w:rsidRDefault="00814CC8" w:rsidP="00814CC8"/>
    <w:p w14:paraId="40F89D85" w14:textId="77777777" w:rsidR="00814CC8" w:rsidRPr="00814CC8" w:rsidRDefault="008C620B" w:rsidP="00814CC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1CBFCE89" w14:textId="77777777" w:rsidR="00814CC8" w:rsidRDefault="00814CC8" w:rsidP="00814CC8"/>
    <w:sdt>
      <w:sdtPr>
        <w:id w:val="2018969565"/>
        <w:placeholder>
          <w:docPart w:val="DefaultPlaceholder_-1854013440"/>
        </w:placeholder>
      </w:sdtPr>
      <w:sdtEndPr/>
      <w:sdtContent>
        <w:p w14:paraId="056321BC" w14:textId="77777777" w:rsidR="00814CC8" w:rsidRDefault="008D093B" w:rsidP="008D093B">
          <w:r>
            <w:t>Rich text content control</w:t>
          </w:r>
        </w:p>
      </w:sdtContent>
    </w:sdt>
    <w:p w14:paraId="4711D31B" w14:textId="77777777" w:rsidR="008D093B" w:rsidRDefault="008D093B" w:rsidP="008D093B"/>
    <w:sdt>
      <w:sdtPr>
        <w:id w:val="63389495"/>
        <w:placeholder>
          <w:docPart w:val="DefaultPlaceholder_-1854013440"/>
        </w:placeholder>
        <w:text/>
      </w:sdtPr>
      <w:sdtEndPr/>
      <w:sdtContent>
        <w:p w14:paraId="11DC9A4A" w14:textId="392143FC" w:rsidR="008D093B" w:rsidRDefault="008D093B" w:rsidP="008D093B">
          <w:r>
            <w:t>Simple text content control</w:t>
          </w:r>
        </w:p>
      </w:sdtContent>
    </w:sdt>
    <w:p w14:paraId="4C39EC71" w14:textId="65309958" w:rsidR="00670AA1" w:rsidRDefault="00670AA1" w:rsidP="008D093B"/>
    <w:sdt>
      <w:sdtPr>
        <w:id w:val="-1040121459"/>
        <w15:repeatingSection/>
      </w:sdtPr>
      <w:sdtContent>
        <w:sdt>
          <w:sdtPr>
            <w:id w:val="1779676866"/>
            <w:placeholder>
              <w:docPart w:val="DefaultPlaceholder_-1854013436"/>
            </w:placeholder>
            <w15:repeatingSectionItem/>
          </w:sdtPr>
          <w:sdtContent>
            <w:p w14:paraId="1477AD32" w14:textId="214E32E5" w:rsidR="00670AA1" w:rsidRDefault="00670AA1" w:rsidP="00670AA1">
              <w:r>
                <w:t>Repeating content</w:t>
              </w:r>
            </w:p>
          </w:sdtContent>
        </w:sdt>
        <w:sdt>
          <w:sdtPr>
            <w:id w:val="1651629823"/>
            <w:placeholder>
              <w:docPart w:val="FE0C30F9E67D4EE9A0DDD467396DA574"/>
            </w:placeholder>
            <w15:repeatingSectionItem/>
          </w:sdtPr>
          <w:sdtContent>
            <w:p w14:paraId="1A2F730E" w14:textId="64A32FA4" w:rsidR="00670AA1" w:rsidRDefault="00670AA1" w:rsidP="00670AA1">
              <w:r>
                <w:t>Repeating content</w:t>
              </w:r>
            </w:p>
          </w:sdtContent>
        </w:sdt>
        <w:sdt>
          <w:sdtPr>
            <w:id w:val="1769044590"/>
            <w:placeholder>
              <w:docPart w:val="2C5C5F75ACA34E72AEDAA4410EBB7125"/>
            </w:placeholder>
            <w15:repeatingSectionItem/>
          </w:sdtPr>
          <w:sdtContent>
            <w:p w14:paraId="12E21112" w14:textId="4D83CF08" w:rsidR="00670AA1" w:rsidRDefault="00670AA1" w:rsidP="00670AA1">
              <w:r>
                <w:t>Repeating content</w:t>
              </w:r>
            </w:p>
          </w:sdtContent>
        </w:sdt>
        <w:sdt>
          <w:sdtPr>
            <w:id w:val="587659077"/>
            <w:placeholder>
              <w:docPart w:val="BC889040C4B84F3D943433D5A37B6047"/>
            </w:placeholder>
            <w15:repeatingSectionItem/>
          </w:sdtPr>
          <w:sdtContent>
            <w:p w14:paraId="41E5B962" w14:textId="24D1D7BD" w:rsidR="00670AA1" w:rsidRDefault="00670AA1" w:rsidP="00670AA1">
              <w:r>
                <w:t>Repeating content</w:t>
              </w:r>
            </w:p>
          </w:sdtContent>
        </w:sdt>
      </w:sdtContent>
    </w:sdt>
    <w:p w14:paraId="29F07071" w14:textId="77777777" w:rsidR="00670AA1" w:rsidRDefault="00670AA1" w:rsidP="008D093B"/>
    <w:sdt>
      <w:sdtPr>
        <w:alias w:val="DropDownTitle"/>
        <w:tag w:val="DropDownTag"/>
        <w:id w:val="960615370"/>
        <w:placeholder>
          <w:docPart w:val="C5ED39B2DD8646A782AFAF595D16F926"/>
        </w:placeholder>
        <w:showingPlcHdr/>
        <w:comboBox>
          <w:listItem w:value="Choose an item."/>
          <w:listItem w:displayText="DropdownOption1" w:value="DropdownValue1"/>
          <w:listItem w:displayText="DropDownOption2" w:value="DropDownValue2"/>
        </w:comboBox>
      </w:sdtPr>
      <w:sdtContent>
        <w:p w14:paraId="6139D3B9" w14:textId="7ACA0131" w:rsidR="00670AA1" w:rsidRDefault="00670AA1" w:rsidP="00670AA1">
          <w:r>
            <w:rPr>
              <w:rStyle w:val="PlaceholderText"/>
            </w:rPr>
            <w:t>Drop down1</w:t>
          </w:r>
        </w:p>
      </w:sdtContent>
    </w:sdt>
    <w:p w14:paraId="74C59944" w14:textId="360252E0" w:rsidR="00670AA1" w:rsidRDefault="00670AA1" w:rsidP="008D093B"/>
    <w:sdt>
      <w:sdtPr>
        <w:id w:val="-1177260324"/>
        <w:placeholder>
          <w:docPart w:val="DefaultPlaceholder_-1854013438"/>
        </w:placeholder>
        <w:date w:fullDate="2016-11-16T00:00:00Z">
          <w:dateFormat w:val="M/d/yyyy"/>
          <w:lid w:val="en-US"/>
          <w:storeMappedDataAs w:val="dateTime"/>
          <w:calendar w:val="gregorian"/>
        </w:date>
      </w:sdtPr>
      <w:sdtContent>
        <w:p w14:paraId="12323345" w14:textId="5AFB1EA8" w:rsidR="00670AA1" w:rsidRDefault="00670AA1" w:rsidP="008D093B">
          <w:r>
            <w:t>11/16/2016</w:t>
          </w:r>
        </w:p>
      </w:sdtContent>
    </w:sdt>
    <w:p w14:paraId="6ED3EEF7" w14:textId="2F08A289" w:rsidR="00670AA1" w:rsidRDefault="00670AA1" w:rsidP="008D093B"/>
    <w:p w14:paraId="79502786" w14:textId="77777777" w:rsidR="00670AA1" w:rsidRDefault="00670AA1" w:rsidP="008D093B"/>
    <w:p w14:paraId="5717B670" w14:textId="027C473D" w:rsidR="008D093B" w:rsidRDefault="00D72479" w:rsidP="008D093B">
      <w:r>
        <w:t xml:space="preserve">This </w:t>
      </w:r>
      <w:r>
        <w:tab/>
        <w:t xml:space="preserve">is </w:t>
      </w:r>
      <w:r>
        <w:tab/>
        <w:t xml:space="preserve">tabbed </w:t>
      </w:r>
      <w:r>
        <w:tab/>
        <w:t>tab</w:t>
      </w:r>
      <w:r>
        <w:tab/>
      </w:r>
      <w:proofErr w:type="spellStart"/>
      <w:r>
        <w:t>tab</w:t>
      </w:r>
      <w:proofErr w:type="spellEnd"/>
    </w:p>
    <w:p w14:paraId="5D8D6093" w14:textId="77777777" w:rsidR="0049479F" w:rsidRDefault="0049479F" w:rsidP="008D093B"/>
    <w:p w14:paraId="60F02B20" w14:textId="6079CEB9" w:rsidR="00670AA1" w:rsidRDefault="00670AA1" w:rsidP="008D093B"/>
    <w:p w14:paraId="14166FB6" w14:textId="3BC850CA" w:rsidR="00670AA1" w:rsidRDefault="00670AA1" w:rsidP="008D093B"/>
    <w:p w14:paraId="0ED02DA7" w14:textId="53F769DD" w:rsidR="00670AA1" w:rsidRDefault="00670AA1" w:rsidP="00670AA1">
      <w:pPr>
        <w:pStyle w:val="Heading1"/>
      </w:pPr>
      <w:bookmarkStart w:id="4" w:name="_Toc467647605"/>
      <w:r>
        <w:t>Heading1</w:t>
      </w:r>
      <w:bookmarkEnd w:id="4"/>
    </w:p>
    <w:p w14:paraId="55A5225E" w14:textId="3A019CF9" w:rsidR="00670AA1" w:rsidDel="00670AA1" w:rsidRDefault="00670AA1" w:rsidP="00670AA1">
      <w:pPr>
        <w:rPr>
          <w:del w:id="5" w:author="Allison, Timothy B." w:date="2016-11-23T06:48:00Z"/>
        </w:rPr>
      </w:pPr>
      <w:del w:id="6" w:author="Allison, Timothy B." w:date="2016-11-23T06:48:00Z">
        <w:r w:rsidDel="00670AA1">
          <w:delText>Deleted paragraph1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0AA1" w:rsidDel="00670AA1" w14:paraId="209378AA" w14:textId="256239A3" w:rsidTr="00670AA1">
        <w:trPr>
          <w:del w:id="7" w:author="Allison, Timothy B." w:date="2016-11-23T06:48:00Z"/>
        </w:trPr>
        <w:tc>
          <w:tcPr>
            <w:tcW w:w="4675" w:type="dxa"/>
          </w:tcPr>
          <w:p w14:paraId="2A4A0E6E" w14:textId="7FC8DBC8" w:rsidR="00670AA1" w:rsidDel="00670AA1" w:rsidRDefault="00670AA1" w:rsidP="00670AA1">
            <w:pPr>
              <w:rPr>
                <w:del w:id="8" w:author="Allison, Timothy B." w:date="2016-11-23T06:48:00Z"/>
              </w:rPr>
            </w:pPr>
            <w:del w:id="9" w:author="Allison, Timothy B." w:date="2016-11-23T06:48:00Z">
              <w:r w:rsidDel="00670AA1">
                <w:delText>Del r1c1</w:delText>
              </w:r>
            </w:del>
          </w:p>
        </w:tc>
        <w:tc>
          <w:tcPr>
            <w:tcW w:w="4675" w:type="dxa"/>
          </w:tcPr>
          <w:p w14:paraId="761862CE" w14:textId="6D9C6F2E" w:rsidR="00670AA1" w:rsidDel="00670AA1" w:rsidRDefault="00670AA1" w:rsidP="00670AA1">
            <w:pPr>
              <w:rPr>
                <w:del w:id="10" w:author="Allison, Timothy B." w:date="2016-11-23T06:48:00Z"/>
              </w:rPr>
            </w:pPr>
            <w:del w:id="11" w:author="Allison, Timothy B." w:date="2016-11-23T06:48:00Z">
              <w:r w:rsidDel="00670AA1">
                <w:delText>Del r1c2</w:delText>
              </w:r>
            </w:del>
          </w:p>
        </w:tc>
      </w:tr>
      <w:tr w:rsidR="00670AA1" w:rsidDel="00670AA1" w14:paraId="36EBAB90" w14:textId="0ED1EAB7" w:rsidTr="00670AA1">
        <w:trPr>
          <w:del w:id="12" w:author="Allison, Timothy B." w:date="2016-11-23T06:48:00Z"/>
        </w:trPr>
        <w:tc>
          <w:tcPr>
            <w:tcW w:w="4675" w:type="dxa"/>
          </w:tcPr>
          <w:p w14:paraId="5488E71A" w14:textId="2B4F14A2" w:rsidR="00670AA1" w:rsidDel="00670AA1" w:rsidRDefault="00670AA1" w:rsidP="00670AA1">
            <w:pPr>
              <w:rPr>
                <w:del w:id="13" w:author="Allison, Timothy B." w:date="2016-11-23T06:48:00Z"/>
              </w:rPr>
            </w:pPr>
            <w:del w:id="14" w:author="Allison, Timothy B." w:date="2016-11-23T06:48:00Z">
              <w:r w:rsidDel="00670AA1">
                <w:delText>Del r2c1</w:delText>
              </w:r>
            </w:del>
          </w:p>
        </w:tc>
        <w:tc>
          <w:tcPr>
            <w:tcW w:w="4675" w:type="dxa"/>
          </w:tcPr>
          <w:p w14:paraId="2316A604" w14:textId="1B405A39" w:rsidR="00670AA1" w:rsidDel="00670AA1" w:rsidRDefault="00670AA1" w:rsidP="00670AA1">
            <w:pPr>
              <w:rPr>
                <w:del w:id="15" w:author="Allison, Timothy B." w:date="2016-11-23T06:48:00Z"/>
              </w:rPr>
            </w:pPr>
            <w:del w:id="16" w:author="Allison, Timothy B." w:date="2016-11-23T06:48:00Z">
              <w:r w:rsidDel="00670AA1">
                <w:delText>Del r2c2</w:delText>
              </w:r>
            </w:del>
          </w:p>
        </w:tc>
      </w:tr>
    </w:tbl>
    <w:p w14:paraId="43D00E29" w14:textId="26263630" w:rsidR="00670AA1" w:rsidDel="00670AA1" w:rsidRDefault="00670AA1" w:rsidP="00670AA1">
      <w:pPr>
        <w:rPr>
          <w:del w:id="17" w:author="Allison, Timothy B." w:date="2016-11-23T06:48:00Z"/>
        </w:rPr>
      </w:pPr>
    </w:p>
    <w:p w14:paraId="51F5F8D3" w14:textId="22F9A2C3" w:rsidR="00670AA1" w:rsidDel="00670AA1" w:rsidRDefault="00670AA1" w:rsidP="00670AA1">
      <w:pPr>
        <w:rPr>
          <w:del w:id="18" w:author="Allison, Timothy B." w:date="2016-11-23T06:48:00Z"/>
        </w:rPr>
      </w:pPr>
      <w:del w:id="19" w:author="Allison, Timothy B." w:date="2016-11-23T06:48:00Z">
        <w:r w:rsidDel="00670AA1">
          <w:delText>Deleted paragraph2</w:delText>
        </w:r>
      </w:del>
    </w:p>
    <w:p w14:paraId="7F413F67" w14:textId="77777777" w:rsidR="00670AA1" w:rsidRPr="00670AA1" w:rsidRDefault="00670AA1" w:rsidP="00670AA1"/>
    <w:p w14:paraId="2086F510" w14:textId="714089E7" w:rsidR="00670AA1" w:rsidRPr="00670AA1" w:rsidRDefault="00670AA1" w:rsidP="00670AA1">
      <w:pPr>
        <w:pStyle w:val="Heading1"/>
      </w:pPr>
      <w:bookmarkStart w:id="20" w:name="_Toc467647606"/>
      <w:r>
        <w:t>Heading2</w:t>
      </w:r>
      <w:bookmarkEnd w:id="20"/>
    </w:p>
    <w:p w14:paraId="76E705EC" w14:textId="17DB1B75" w:rsidR="00670AA1" w:rsidRDefault="00670AA1" w:rsidP="008D093B"/>
    <w:p w14:paraId="4BB9208F" w14:textId="1822EB9D" w:rsidR="00670AA1" w:rsidRDefault="00670AA1" w:rsidP="008D093B"/>
    <w:p w14:paraId="0EB59B76" w14:textId="08AFC42E" w:rsidR="00670AA1" w:rsidRPr="00670AA1" w:rsidRDefault="00670AA1" w:rsidP="008D093B">
      <w:pPr>
        <w:rPr>
          <w:b/>
          <w:bCs/>
        </w:rPr>
      </w:pPr>
      <w:r w:rsidRPr="00670AA1">
        <w:rPr>
          <w:b/>
          <w:bCs/>
        </w:rPr>
        <w:t>Some text</w:t>
      </w:r>
    </w:p>
    <w:p w14:paraId="3FA38CE3" w14:textId="64BCC788" w:rsidR="00670AA1" w:rsidRDefault="00670AA1" w:rsidP="008D093B"/>
    <w:p w14:paraId="393F9289" w14:textId="4C1C7415" w:rsidR="0049479F" w:rsidRDefault="0049479F" w:rsidP="008D093B"/>
    <w:p w14:paraId="7A9E39A5" w14:textId="23165DFD" w:rsidR="0049479F" w:rsidRDefault="0049479F" w:rsidP="008D093B"/>
    <w:p w14:paraId="2C206DE1" w14:textId="6CF6144B" w:rsidR="0049479F" w:rsidRDefault="0049479F" w:rsidP="008D093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7575D6" wp14:editId="30365E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08853E" w14:textId="77777777" w:rsidR="0049479F" w:rsidRDefault="0049479F" w:rsidP="0049479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 is some serious word art</w:t>
                            </w:r>
                          </w:p>
                          <w:p w14:paraId="20EC815A" w14:textId="77777777" w:rsidR="0049479F" w:rsidRDefault="0049479F" w:rsidP="0049479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With table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989"/>
                              <w:gridCol w:w="1123"/>
                              <w:gridCol w:w="1122"/>
                              <w:gridCol w:w="1122"/>
                              <w:gridCol w:w="1122"/>
                            </w:tblGrid>
                            <w:tr w:rsidR="0049479F" w14:paraId="048F270B" w14:textId="77777777" w:rsidTr="0049479F">
                              <w:tc>
                                <w:tcPr>
                                  <w:tcW w:w="1870" w:type="dxa"/>
                                </w:tcPr>
                                <w:p w14:paraId="2C2B2DC4" w14:textId="512A2955" w:rsidR="0049479F" w:rsidRDefault="0049479F" w:rsidP="0049479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Wordartr1c1</w:t>
                                  </w:r>
                                  <w:bookmarkStart w:id="21" w:name="_GoBack"/>
                                  <w:bookmarkEnd w:id="21"/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0F878A67" w14:textId="77777777" w:rsidR="0049479F" w:rsidRDefault="0049479F" w:rsidP="0049479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5DD54EDC" w14:textId="77777777" w:rsidR="0049479F" w:rsidRDefault="0049479F" w:rsidP="0049479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5B3F25A9" w14:textId="77777777" w:rsidR="0049479F" w:rsidRDefault="0049479F" w:rsidP="0049479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2094B923" w14:textId="77777777" w:rsidR="0049479F" w:rsidRDefault="0049479F" w:rsidP="0049479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  <w:tr w:rsidR="0049479F" w14:paraId="0CA8920D" w14:textId="77777777" w:rsidTr="0049479F">
                              <w:tc>
                                <w:tcPr>
                                  <w:tcW w:w="1870" w:type="dxa"/>
                                </w:tcPr>
                                <w:p w14:paraId="02D994BC" w14:textId="77777777" w:rsidR="0049479F" w:rsidRDefault="0049479F" w:rsidP="0049479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702BAB90" w14:textId="77777777" w:rsidR="0049479F" w:rsidRDefault="0049479F" w:rsidP="0049479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5661A727" w14:textId="77777777" w:rsidR="0049479F" w:rsidRDefault="0049479F" w:rsidP="0049479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7B566D0A" w14:textId="77777777" w:rsidR="0049479F" w:rsidRDefault="0049479F" w:rsidP="0049479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3DA20BB9" w14:textId="77777777" w:rsidR="0049479F" w:rsidRDefault="0049479F" w:rsidP="0049479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9F7A808" w14:textId="77777777" w:rsidR="0049479F" w:rsidRPr="0049479F" w:rsidRDefault="0049479F" w:rsidP="0049479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575D6" id="Text Box 4" o:spid="_x0000_s1032" type="#_x0000_t202" style="position:absolute;margin-left:0;margin-top:0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LS86ByICAABO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14:paraId="4B08853E" w14:textId="77777777" w:rsidR="0049479F" w:rsidRDefault="0049479F" w:rsidP="0049479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 is some serious word art</w:t>
                      </w:r>
                    </w:p>
                    <w:p w14:paraId="20EC815A" w14:textId="77777777" w:rsidR="0049479F" w:rsidRDefault="0049479F" w:rsidP="0049479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With table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989"/>
                        <w:gridCol w:w="1123"/>
                        <w:gridCol w:w="1122"/>
                        <w:gridCol w:w="1122"/>
                        <w:gridCol w:w="1122"/>
                      </w:tblGrid>
                      <w:tr w:rsidR="0049479F" w14:paraId="048F270B" w14:textId="77777777" w:rsidTr="0049479F">
                        <w:tc>
                          <w:tcPr>
                            <w:tcW w:w="1870" w:type="dxa"/>
                          </w:tcPr>
                          <w:p w14:paraId="2C2B2DC4" w14:textId="512A2955" w:rsidR="0049479F" w:rsidRDefault="0049479F" w:rsidP="0049479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Wordartr1c1</w:t>
                            </w:r>
                            <w:bookmarkStart w:id="22" w:name="_GoBack"/>
                            <w:bookmarkEnd w:id="22"/>
                          </w:p>
                        </w:tc>
                        <w:tc>
                          <w:tcPr>
                            <w:tcW w:w="1870" w:type="dxa"/>
                          </w:tcPr>
                          <w:p w14:paraId="0F878A67" w14:textId="77777777" w:rsidR="0049479F" w:rsidRDefault="0049479F" w:rsidP="0049479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870" w:type="dxa"/>
                          </w:tcPr>
                          <w:p w14:paraId="5DD54EDC" w14:textId="77777777" w:rsidR="0049479F" w:rsidRDefault="0049479F" w:rsidP="0049479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870" w:type="dxa"/>
                          </w:tcPr>
                          <w:p w14:paraId="5B3F25A9" w14:textId="77777777" w:rsidR="0049479F" w:rsidRDefault="0049479F" w:rsidP="0049479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870" w:type="dxa"/>
                          </w:tcPr>
                          <w:p w14:paraId="2094B923" w14:textId="77777777" w:rsidR="0049479F" w:rsidRDefault="0049479F" w:rsidP="0049479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</w:tr>
                      <w:tr w:rsidR="0049479F" w14:paraId="0CA8920D" w14:textId="77777777" w:rsidTr="0049479F">
                        <w:tc>
                          <w:tcPr>
                            <w:tcW w:w="1870" w:type="dxa"/>
                          </w:tcPr>
                          <w:p w14:paraId="02D994BC" w14:textId="77777777" w:rsidR="0049479F" w:rsidRDefault="0049479F" w:rsidP="0049479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870" w:type="dxa"/>
                          </w:tcPr>
                          <w:p w14:paraId="702BAB90" w14:textId="77777777" w:rsidR="0049479F" w:rsidRDefault="0049479F" w:rsidP="0049479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870" w:type="dxa"/>
                          </w:tcPr>
                          <w:p w14:paraId="5661A727" w14:textId="77777777" w:rsidR="0049479F" w:rsidRDefault="0049479F" w:rsidP="0049479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870" w:type="dxa"/>
                          </w:tcPr>
                          <w:p w14:paraId="7B566D0A" w14:textId="77777777" w:rsidR="0049479F" w:rsidRDefault="0049479F" w:rsidP="0049479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870" w:type="dxa"/>
                          </w:tcPr>
                          <w:p w14:paraId="3DA20BB9" w14:textId="77777777" w:rsidR="0049479F" w:rsidRDefault="0049479F" w:rsidP="0049479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14:paraId="39F7A808" w14:textId="77777777" w:rsidR="0049479F" w:rsidRPr="0049479F" w:rsidRDefault="0049479F" w:rsidP="0049479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3A64AC" w14:textId="5434E7E2" w:rsidR="0049479F" w:rsidRDefault="0049479F" w:rsidP="008D093B"/>
    <w:p w14:paraId="0CB0BB4C" w14:textId="730DFF30" w:rsidR="0049479F" w:rsidRDefault="0049479F" w:rsidP="008D093B"/>
    <w:p w14:paraId="7B03D78F" w14:textId="5D71845B" w:rsidR="0049479F" w:rsidRDefault="0049479F" w:rsidP="008D093B"/>
    <w:p w14:paraId="66EF7731" w14:textId="0BBC6E5E" w:rsidR="0049479F" w:rsidRDefault="0049479F" w:rsidP="008D093B"/>
    <w:p w14:paraId="56E2BE46" w14:textId="53AA7120" w:rsidR="0049479F" w:rsidRDefault="0049479F" w:rsidP="008D093B"/>
    <w:p w14:paraId="4CC2AF77" w14:textId="63D25613" w:rsidR="0049479F" w:rsidRDefault="0049479F" w:rsidP="008D093B"/>
    <w:p w14:paraId="173CFBAF" w14:textId="199027D1" w:rsidR="0049479F" w:rsidRDefault="0049479F" w:rsidP="008D093B"/>
    <w:p w14:paraId="4A543C17" w14:textId="1C921CEB" w:rsidR="0049479F" w:rsidRDefault="0049479F" w:rsidP="008D093B"/>
    <w:p w14:paraId="2C6C1FB1" w14:textId="77777777" w:rsidR="0049479F" w:rsidRDefault="0049479F" w:rsidP="008D093B"/>
    <w:p w14:paraId="1990373E" w14:textId="4CA412DA" w:rsidR="00670AA1" w:rsidRDefault="00670AA1" w:rsidP="008D093B"/>
    <w:p w14:paraId="4D74086C" w14:textId="783B4C4F" w:rsidR="00670AA1" w:rsidRDefault="0049479F" w:rsidP="008D093B">
      <w:r>
        <w:t>Here’s a citation</w:t>
      </w:r>
    </w:p>
    <w:p w14:paraId="35FFB70F" w14:textId="15EB6D82" w:rsidR="00670AA1" w:rsidRDefault="0049479F" w:rsidP="008D093B">
      <w:sdt>
        <w:sdtPr>
          <w:id w:val="-2100173194"/>
          <w:citation/>
        </w:sdtPr>
        <w:sdtContent>
          <w:r>
            <w:fldChar w:fldCharType="begin"/>
          </w:r>
          <w:r>
            <w:instrText xml:space="preserve"> CITATION Mat11 \l 1033 </w:instrText>
          </w:r>
          <w:r>
            <w:fldChar w:fldCharType="separate"/>
          </w:r>
          <w:r>
            <w:rPr>
              <w:noProof/>
            </w:rPr>
            <w:t>(Mattmann &amp; Zitting, 2011)</w:t>
          </w:r>
          <w:r>
            <w:fldChar w:fldCharType="end"/>
          </w:r>
        </w:sdtContent>
      </w:sdt>
    </w:p>
    <w:p w14:paraId="03D4E2FB" w14:textId="17044AFF" w:rsidR="0049479F" w:rsidRDefault="0049479F" w:rsidP="008D093B"/>
    <w:p w14:paraId="1ABDCFF0" w14:textId="07D1979E" w:rsidR="0049479F" w:rsidRDefault="0049479F" w:rsidP="008D093B">
      <w:r>
        <w:t>Here’s something for the index</w:t>
      </w:r>
      <w:r>
        <w:fldChar w:fldCharType="begin"/>
      </w:r>
      <w:r>
        <w:instrText xml:space="preserve"> XE "</w:instrText>
      </w:r>
      <w:r w:rsidRPr="000F4915">
        <w:instrText>index</w:instrText>
      </w:r>
      <w:r>
        <w:instrText xml:space="preserve">" </w:instrText>
      </w:r>
      <w:r>
        <w:fldChar w:fldCharType="end"/>
      </w:r>
    </w:p>
    <w:p w14:paraId="0EB22BB1" w14:textId="36EF7D85" w:rsidR="0049479F" w:rsidRDefault="0049479F" w:rsidP="008D093B"/>
    <w:p w14:paraId="1CAF17FB" w14:textId="62D5454D" w:rsidR="0049479F" w:rsidRDefault="0049479F" w:rsidP="008D093B">
      <w:r>
        <w:t>Here’s a citation</w:t>
      </w:r>
      <w:r>
        <w:fldChar w:fldCharType="begin"/>
      </w:r>
      <w:r>
        <w:instrText xml:space="preserve"> TA \l "</w:instrText>
      </w:r>
      <w:r w:rsidRPr="006748E9">
        <w:instrText>citation</w:instrText>
      </w:r>
      <w:r>
        <w:instrText xml:space="preserve">" \s "citation" \c 1 </w:instrText>
      </w:r>
      <w:r>
        <w:fldChar w:fldCharType="end"/>
      </w:r>
    </w:p>
    <w:p w14:paraId="6EF1379D" w14:textId="77777777" w:rsidR="0049479F" w:rsidRDefault="0049479F" w:rsidP="008D093B"/>
    <w:p w14:paraId="4C2DEDC0" w14:textId="77777777" w:rsidR="0049479F" w:rsidRDefault="0049479F" w:rsidP="008D093B">
      <w:pPr>
        <w:rPr>
          <w:noProof/>
        </w:rPr>
        <w:sectPr w:rsidR="0049479F" w:rsidSect="0049479F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fldChar w:fldCharType="begin"/>
      </w:r>
      <w:r>
        <w:instrText xml:space="preserve"> INDEX \c "2" \z "1033" </w:instrText>
      </w:r>
      <w:r>
        <w:fldChar w:fldCharType="separate"/>
      </w:r>
    </w:p>
    <w:p w14:paraId="1906B24C" w14:textId="77777777" w:rsidR="0049479F" w:rsidRDefault="0049479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index, 4</w:t>
      </w:r>
    </w:p>
    <w:p w14:paraId="0FE985AB" w14:textId="0CB9BA54" w:rsidR="0049479F" w:rsidRDefault="0049479F" w:rsidP="008D093B">
      <w:pPr>
        <w:rPr>
          <w:noProof/>
        </w:rPr>
        <w:sectPr w:rsidR="0049479F" w:rsidSect="0049479F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76B0975D" w14:textId="702D2B78" w:rsidR="0049479F" w:rsidRDefault="0049479F" w:rsidP="008D093B">
      <w:r>
        <w:fldChar w:fldCharType="end"/>
      </w:r>
    </w:p>
    <w:sdt>
      <w:sdtPr>
        <w:id w:val="1965234145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5F37CBEC" w14:textId="719D4CA3" w:rsidR="0049479F" w:rsidRDefault="0049479F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C54BAEC" w14:textId="77777777" w:rsidR="0049479F" w:rsidRDefault="0049479F" w:rsidP="0049479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Mattmann, C., &amp; Zitting, J. (2011). </w:t>
              </w:r>
              <w:r>
                <w:rPr>
                  <w:i/>
                  <w:iCs/>
                  <w:noProof/>
                </w:rPr>
                <w:t>Tika in Action.</w:t>
              </w:r>
              <w:r>
                <w:rPr>
                  <w:noProof/>
                </w:rPr>
                <w:t xml:space="preserve"> The Internet: Manning.</w:t>
              </w:r>
            </w:p>
            <w:p w14:paraId="7A96FEF6" w14:textId="56721505" w:rsidR="0049479F" w:rsidRDefault="0049479F" w:rsidP="0049479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B16D207" w14:textId="77777777" w:rsidR="0049479F" w:rsidRDefault="0049479F">
      <w:pPr>
        <w:pStyle w:val="TOAHeading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TOA \h \c "1" \p </w:instrText>
      </w:r>
      <w:r>
        <w:fldChar w:fldCharType="separate"/>
      </w:r>
      <w:r>
        <w:rPr>
          <w:noProof/>
        </w:rPr>
        <w:t>Cases</w:t>
      </w:r>
    </w:p>
    <w:p w14:paraId="75842032" w14:textId="77777777" w:rsidR="0049479F" w:rsidRDefault="0049479F">
      <w:pPr>
        <w:pStyle w:val="TableofAuthorities"/>
        <w:tabs>
          <w:tab w:val="right" w:leader="dot" w:pos="9350"/>
        </w:tabs>
        <w:rPr>
          <w:noProof/>
        </w:rPr>
      </w:pPr>
      <w:r>
        <w:rPr>
          <w:noProof/>
        </w:rPr>
        <w:t>citation</w:t>
      </w:r>
      <w:r>
        <w:rPr>
          <w:noProof/>
        </w:rPr>
        <w:tab/>
        <w:t>4</w:t>
      </w:r>
    </w:p>
    <w:p w14:paraId="3EBFCD67" w14:textId="7E20602E" w:rsidR="0049479F" w:rsidRDefault="0049479F" w:rsidP="008D093B">
      <w:r>
        <w:fldChar w:fldCharType="end"/>
      </w:r>
    </w:p>
    <w:p w14:paraId="63A7C986" w14:textId="36EAF578" w:rsidR="00670AA1" w:rsidRDefault="00670AA1" w:rsidP="008D093B"/>
    <w:p w14:paraId="6ED7C3A0" w14:textId="6678B274" w:rsidR="00670AA1" w:rsidRDefault="00670AA1" w:rsidP="008D093B"/>
    <w:p w14:paraId="3F630A8C" w14:textId="559860BE" w:rsidR="00670AA1" w:rsidRDefault="00670AA1" w:rsidP="008D093B"/>
    <w:p w14:paraId="51C44897" w14:textId="7221B473" w:rsidR="00670AA1" w:rsidRDefault="00670AA1" w:rsidP="008D093B"/>
    <w:p w14:paraId="121499B0" w14:textId="3B58BCCB" w:rsidR="00670AA1" w:rsidRDefault="00670AA1" w:rsidP="008D093B"/>
    <w:p w14:paraId="564F9901" w14:textId="46AD8C5C" w:rsidR="00670AA1" w:rsidRDefault="00670AA1" w:rsidP="008D093B"/>
    <w:p w14:paraId="0AEE8CD4" w14:textId="7C9D479A" w:rsidR="00670AA1" w:rsidRDefault="00670AA1" w:rsidP="008D093B"/>
    <w:p w14:paraId="38D0CDB1" w14:textId="3D6FC4C3" w:rsidR="00670AA1" w:rsidRDefault="00670AA1" w:rsidP="008D093B"/>
    <w:p w14:paraId="03DC2EEE" w14:textId="31011BE1" w:rsidR="00670AA1" w:rsidRDefault="00670AA1" w:rsidP="008D093B"/>
    <w:p w14:paraId="12976227" w14:textId="549D3CB8" w:rsidR="00670AA1" w:rsidRDefault="00670AA1" w:rsidP="008D093B"/>
    <w:p w14:paraId="2F2F54C8" w14:textId="45D452C0" w:rsidR="00670AA1" w:rsidRDefault="00670AA1" w:rsidP="008D093B"/>
    <w:p w14:paraId="7D775E45" w14:textId="67688B0E" w:rsidR="00670AA1" w:rsidRDefault="00670AA1" w:rsidP="008D093B"/>
    <w:p w14:paraId="30AB7A05" w14:textId="3D74D4CE" w:rsidR="00670AA1" w:rsidRDefault="00670AA1" w:rsidP="008D093B"/>
    <w:p w14:paraId="4614A526" w14:textId="21107321" w:rsidR="00670AA1" w:rsidRDefault="00670AA1" w:rsidP="008D093B"/>
    <w:p w14:paraId="0F1D880A" w14:textId="7AF8B34F" w:rsidR="00670AA1" w:rsidRDefault="00670AA1" w:rsidP="008D093B"/>
    <w:p w14:paraId="3203C913" w14:textId="56459C9E" w:rsidR="00670AA1" w:rsidRDefault="00670AA1" w:rsidP="008D093B"/>
    <w:p w14:paraId="47963483" w14:textId="4B7D39E8" w:rsidR="00670AA1" w:rsidRPr="00814CC8" w:rsidRDefault="00670AA1" w:rsidP="00670AA1">
      <w:r>
        <w:t>This should point to an endnote</w:t>
      </w:r>
      <w:r>
        <w:rPr>
          <w:rStyle w:val="EndnoteReference"/>
        </w:rPr>
        <w:t xml:space="preserve"> </w:t>
      </w:r>
      <w:r>
        <w:rPr>
          <w:rStyle w:val="EndnoteReference"/>
        </w:rPr>
        <w:endnoteReference w:id="1"/>
      </w:r>
    </w:p>
    <w:sectPr w:rsidR="00670AA1" w:rsidRPr="00814CC8" w:rsidSect="0049479F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Allison, Timothy B." w:date="2016-11-22T13:46:00Z" w:initials="ATB">
    <w:p w14:paraId="0687F45E" w14:textId="77777777" w:rsidR="00814CC8" w:rsidRDefault="00814CC8">
      <w:pPr>
        <w:pStyle w:val="CommentText"/>
      </w:pPr>
      <w:r>
        <w:rPr>
          <w:rStyle w:val="CommentReference"/>
        </w:rPr>
        <w:annotationRef/>
      </w:r>
      <w:r>
        <w:t>This is a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687F45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805230" w14:textId="77777777" w:rsidR="008C620B" w:rsidRDefault="008C620B" w:rsidP="00814CC8">
      <w:pPr>
        <w:spacing w:after="0" w:line="240" w:lineRule="auto"/>
      </w:pPr>
      <w:r>
        <w:separator/>
      </w:r>
    </w:p>
  </w:endnote>
  <w:endnote w:type="continuationSeparator" w:id="0">
    <w:p w14:paraId="06B8BA9C" w14:textId="77777777" w:rsidR="008C620B" w:rsidRDefault="008C620B" w:rsidP="00814CC8">
      <w:pPr>
        <w:spacing w:after="0" w:line="240" w:lineRule="auto"/>
      </w:pPr>
      <w:r>
        <w:continuationSeparator/>
      </w:r>
    </w:p>
  </w:endnote>
  <w:endnote w:id="1">
    <w:p w14:paraId="52C08892" w14:textId="2BD07C19" w:rsidR="00670AA1" w:rsidRDefault="00670AA1">
      <w:pPr>
        <w:pStyle w:val="EndnoteText"/>
      </w:pPr>
      <w:r>
        <w:rPr>
          <w:rStyle w:val="EndnoteReference"/>
        </w:rPr>
        <w:endnoteRef/>
      </w:r>
      <w:r>
        <w:t xml:space="preserve"> This is an endnote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0F433" w14:textId="29618AAA" w:rsidR="00670AA1" w:rsidRDefault="00670AA1">
    <w:pPr>
      <w:pStyle w:val="Footer"/>
    </w:pPr>
    <w:r>
      <w:t>Even page footer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4E9D3" w14:textId="3817E8EE" w:rsidR="00814CC8" w:rsidRDefault="00670AA1">
    <w:pPr>
      <w:pStyle w:val="Footer"/>
    </w:pPr>
    <w:r>
      <w:t>Odd page footer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3A77F" w14:textId="1C2E5937" w:rsidR="00670AA1" w:rsidRDefault="00670AA1">
    <w:pPr>
      <w:pStyle w:val="Footer"/>
    </w:pPr>
    <w:r>
      <w:t>First page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E5C38E" w14:textId="77777777" w:rsidR="008C620B" w:rsidRDefault="008C620B" w:rsidP="00814CC8">
      <w:pPr>
        <w:spacing w:after="0" w:line="240" w:lineRule="auto"/>
      </w:pPr>
      <w:r>
        <w:separator/>
      </w:r>
    </w:p>
  </w:footnote>
  <w:footnote w:type="continuationSeparator" w:id="0">
    <w:p w14:paraId="417C052A" w14:textId="77777777" w:rsidR="008C620B" w:rsidRDefault="008C620B" w:rsidP="00814CC8">
      <w:pPr>
        <w:spacing w:after="0" w:line="240" w:lineRule="auto"/>
      </w:pPr>
      <w:r>
        <w:continuationSeparator/>
      </w:r>
    </w:p>
  </w:footnote>
  <w:footnote w:id="1">
    <w:p w14:paraId="3DCEE3AC" w14:textId="77777777" w:rsidR="00814CC8" w:rsidRDefault="00814CC8">
      <w:pPr>
        <w:pStyle w:val="FootnoteText"/>
      </w:pPr>
      <w:r>
        <w:rPr>
          <w:rStyle w:val="FootnoteReference"/>
        </w:rPr>
        <w:footnoteRef/>
      </w:r>
      <w:r>
        <w:t xml:space="preserve"> And this is the footnote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F7B68" w14:textId="5A9FD734" w:rsidR="00670AA1" w:rsidRDefault="00670AA1">
    <w:pPr>
      <w:pStyle w:val="Header"/>
    </w:pPr>
    <w:r>
      <w:t>Even page 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5DCDF" w14:textId="52973C47" w:rsidR="00814CC8" w:rsidRDefault="00670AA1">
    <w:pPr>
      <w:pStyle w:val="Header"/>
    </w:pPr>
    <w:r>
      <w:t>Odd page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D7CE98" w14:textId="2A7C5FEE" w:rsidR="00670AA1" w:rsidRDefault="00670AA1">
    <w:pPr>
      <w:pStyle w:val="Header"/>
    </w:pPr>
    <w:r>
      <w:t>First page 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C56AD"/>
    <w:multiLevelType w:val="hybridMultilevel"/>
    <w:tmpl w:val="C2908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lison, Timothy B.">
    <w15:presenceInfo w15:providerId="AD" w15:userId="S-1-5-21-1940666338-227100268-1349548132-1078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C8"/>
    <w:rsid w:val="003151B3"/>
    <w:rsid w:val="003A3BCC"/>
    <w:rsid w:val="0049479F"/>
    <w:rsid w:val="00565706"/>
    <w:rsid w:val="00670AA1"/>
    <w:rsid w:val="006B1ECB"/>
    <w:rsid w:val="00711569"/>
    <w:rsid w:val="00814CC8"/>
    <w:rsid w:val="008C620B"/>
    <w:rsid w:val="008D093B"/>
    <w:rsid w:val="00AD706C"/>
    <w:rsid w:val="00D7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B364"/>
  <w15:chartTrackingRefBased/>
  <w15:docId w15:val="{6468F21C-0B89-43EF-9014-11526791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C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C8"/>
  </w:style>
  <w:style w:type="paragraph" w:styleId="Footer">
    <w:name w:val="footer"/>
    <w:basedOn w:val="Normal"/>
    <w:link w:val="FooterChar"/>
    <w:uiPriority w:val="99"/>
    <w:unhideWhenUsed/>
    <w:rsid w:val="00814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C8"/>
  </w:style>
  <w:style w:type="paragraph" w:styleId="BalloonText">
    <w:name w:val="Balloon Text"/>
    <w:basedOn w:val="Normal"/>
    <w:link w:val="BalloonTextChar"/>
    <w:uiPriority w:val="99"/>
    <w:semiHidden/>
    <w:unhideWhenUsed/>
    <w:rsid w:val="00814C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CC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14C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4C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C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C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C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CC8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4C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4C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4CC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14C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4CC8"/>
    <w:pPr>
      <w:outlineLvl w:val="9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814CC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14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4CC8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0AA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0AA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70AA1"/>
    <w:rPr>
      <w:vertAlign w:val="superscript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0AA1"/>
  </w:style>
  <w:style w:type="character" w:customStyle="1" w:styleId="DateChar">
    <w:name w:val="Date Char"/>
    <w:basedOn w:val="DefaultParagraphFont"/>
    <w:link w:val="Date"/>
    <w:uiPriority w:val="99"/>
    <w:semiHidden/>
    <w:rsid w:val="00670AA1"/>
  </w:style>
  <w:style w:type="paragraph" w:styleId="NoSpacing">
    <w:name w:val="No Spacing"/>
    <w:link w:val="NoSpacingChar"/>
    <w:uiPriority w:val="1"/>
    <w:qFormat/>
    <w:rsid w:val="00711569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1569"/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9479F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49479F"/>
  </w:style>
  <w:style w:type="paragraph" w:styleId="Caption">
    <w:name w:val="caption"/>
    <w:basedOn w:val="Normal"/>
    <w:next w:val="Normal"/>
    <w:uiPriority w:val="35"/>
    <w:unhideWhenUsed/>
    <w:qFormat/>
    <w:rsid w:val="004947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9479F"/>
    <w:pPr>
      <w:spacing w:after="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49479F"/>
    <w:pPr>
      <w:spacing w:after="0" w:line="240" w:lineRule="auto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49479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9479F"/>
    <w:pPr>
      <w:spacing w:after="0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header" Target="header2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file:///C:\data\test.png" TargetMode="External"/><Relationship Id="rId17" Type="http://schemas.openxmlformats.org/officeDocument/2006/relationships/header" Target="header1.xm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2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ika.apache.org" TargetMode="Externa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1.emf"/><Relationship Id="rId22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This is the chart</a:t>
            </a:r>
            <a:r>
              <a:rPr lang="en-US" baseline="0"/>
              <a:t> title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95-4262-BBF4-F774AA16BBD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A95-4262-BBF4-F774AA16BBD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A95-4262-BBF4-F774AA16BB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2627408"/>
        <c:axId val="582629704"/>
      </c:barChart>
      <c:catAx>
        <c:axId val="582627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629704"/>
        <c:crosses val="autoZero"/>
        <c:auto val="1"/>
        <c:lblAlgn val="ctr"/>
        <c:lblOffset val="100"/>
        <c:noMultiLvlLbl val="0"/>
      </c:catAx>
      <c:valAx>
        <c:axId val="582629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627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52BB3-14AC-46E6-A55C-BB13B91EEBF9}"/>
      </w:docPartPr>
      <w:docPartBody>
        <w:p w:rsidR="003C05C0" w:rsidRDefault="006A1333">
          <w:r w:rsidRPr="009454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ACD34-3921-46CF-A235-FD78DA34A898}"/>
      </w:docPartPr>
      <w:docPartBody>
        <w:p w:rsidR="00000000" w:rsidRDefault="00AA5AA9">
          <w:r w:rsidRPr="005F43A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E0C30F9E67D4EE9A0DDD467396DA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BBCFC-6D5E-468A-BBDA-E423DDA2BBE0}"/>
      </w:docPartPr>
      <w:docPartBody>
        <w:p w:rsidR="00000000" w:rsidRDefault="00AA5AA9" w:rsidP="00AA5AA9">
          <w:pPr>
            <w:pStyle w:val="FE0C30F9E67D4EE9A0DDD467396DA574"/>
          </w:pPr>
          <w:r w:rsidRPr="005F43A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5C5F75ACA34E72AEDAA4410EBB7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6CD21-E5F0-41E0-832A-29AA1325F28C}"/>
      </w:docPartPr>
      <w:docPartBody>
        <w:p w:rsidR="00000000" w:rsidRDefault="00AA5AA9" w:rsidP="00AA5AA9">
          <w:pPr>
            <w:pStyle w:val="2C5C5F75ACA34E72AEDAA4410EBB7125"/>
          </w:pPr>
          <w:r w:rsidRPr="005F43A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C889040C4B84F3D943433D5A37B6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B111C-15B1-4034-9193-87E1DA702B3B}"/>
      </w:docPartPr>
      <w:docPartBody>
        <w:p w:rsidR="00000000" w:rsidRDefault="00AA5AA9" w:rsidP="00AA5AA9">
          <w:pPr>
            <w:pStyle w:val="BC889040C4B84F3D943433D5A37B6047"/>
          </w:pPr>
          <w:r w:rsidRPr="005F43A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5ED39B2DD8646A782AFAF595D16F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F3834-5841-47A7-9E81-0ED2FCAC918C}"/>
      </w:docPartPr>
      <w:docPartBody>
        <w:p w:rsidR="00000000" w:rsidRDefault="00AA5AA9" w:rsidP="00AA5AA9">
          <w:pPr>
            <w:pStyle w:val="C5ED39B2DD8646A782AFAF595D16F926"/>
          </w:pPr>
          <w:r>
            <w:rPr>
              <w:rStyle w:val="PlaceholderText"/>
            </w:rPr>
            <w:t>Drop down1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2C60C-FE9E-4B8C-AF74-DD597ECFD5FA}"/>
      </w:docPartPr>
      <w:docPartBody>
        <w:p w:rsidR="00000000" w:rsidRDefault="00AA5AA9">
          <w:r w:rsidRPr="005F43A1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333"/>
    <w:rsid w:val="003C05C0"/>
    <w:rsid w:val="006A1333"/>
    <w:rsid w:val="00AA5AA9"/>
    <w:rsid w:val="00D76A0D"/>
    <w:rsid w:val="00E90E97"/>
    <w:rsid w:val="00FC2AB8"/>
    <w:rsid w:val="00FE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5AA9"/>
    <w:rPr>
      <w:color w:val="808080"/>
    </w:rPr>
  </w:style>
  <w:style w:type="paragraph" w:customStyle="1" w:styleId="FE0C30F9E67D4EE9A0DDD467396DA574">
    <w:name w:val="FE0C30F9E67D4EE9A0DDD467396DA574"/>
    <w:rsid w:val="00AA5AA9"/>
  </w:style>
  <w:style w:type="paragraph" w:customStyle="1" w:styleId="2C5C5F75ACA34E72AEDAA4410EBB7125">
    <w:name w:val="2C5C5F75ACA34E72AEDAA4410EBB7125"/>
    <w:rsid w:val="00AA5AA9"/>
  </w:style>
  <w:style w:type="paragraph" w:customStyle="1" w:styleId="BC889040C4B84F3D943433D5A37B6047">
    <w:name w:val="BC889040C4B84F3D943433D5A37B6047"/>
    <w:rsid w:val="00AA5AA9"/>
  </w:style>
  <w:style w:type="paragraph" w:customStyle="1" w:styleId="C5ED39B2DD8646A782AFAF595D16F926">
    <w:name w:val="C5ED39B2DD8646A782AFAF595D16F926"/>
    <w:rsid w:val="00AA5A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is an engaging title page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Mat11</b:Tag>
    <b:SourceType>Book</b:SourceType>
    <b:Guid>{AF584761-D8AB-49AE-8D03-6D025F356F0F}</b:Guid>
    <b:Author>
      <b:Author>
        <b:NameList>
          <b:Person>
            <b:Last>Mattmann</b:Last>
            <b:First>Chris</b:First>
          </b:Person>
          <b:Person>
            <b:Last>Zitting</b:Last>
            <b:First>Jukka</b:First>
          </b:Person>
        </b:NameList>
      </b:Author>
    </b:Author>
    <b:Title>Tika in Action</b:Title>
    <b:Year>2011</b:Year>
    <b:City>The Internet</b:City>
    <b:Publisher>Manning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05B8BA-7F51-4251-9417-0E0048943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 Title</dc:title>
  <dc:subject>My Document Subtitle</dc:subject>
  <dc:creator>This is the Author</dc:creator>
  <cp:keywords/>
  <dc:description/>
  <cp:lastModifiedBy>Allison, Timothy B.</cp:lastModifiedBy>
  <cp:revision>5</cp:revision>
  <dcterms:created xsi:type="dcterms:W3CDTF">2016-11-22T18:44:00Z</dcterms:created>
  <dcterms:modified xsi:type="dcterms:W3CDTF">2016-11-23T12:07:00Z</dcterms:modified>
</cp:coreProperties>
</file>